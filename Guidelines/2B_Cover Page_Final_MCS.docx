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59" w:rsidRDefault="00500C59">
      <w:pPr>
        <w:pStyle w:val="Title"/>
        <w:rPr>
          <w:b/>
          <w:lang w:val="en-GB"/>
        </w:rPr>
      </w:pPr>
    </w:p>
    <w:p w:rsidR="00F75DAC" w:rsidRPr="006855BF" w:rsidRDefault="006D4C61" w:rsidP="00B2402C">
      <w:pPr>
        <w:pStyle w:val="Heading2"/>
      </w:pPr>
      <w:r>
        <w:rPr>
          <w:noProof/>
        </w:rPr>
        <w:pict>
          <v:line id="_x0000_s1057" style="position:absolute;z-index:1" from="214.5pt,0" to="214.5pt,1in">
            <v:stroke startarrow="block" endarrow="block"/>
          </v:line>
        </w:pict>
      </w:r>
    </w:p>
    <w:p w:rsidR="00F75DAC" w:rsidRDefault="00F75DAC" w:rsidP="00F75DAC">
      <w:pPr>
        <w:ind w:firstLine="120"/>
        <w:jc w:val="both"/>
        <w:rPr>
          <w:b/>
          <w:bCs/>
          <w:i/>
          <w:iCs/>
          <w:sz w:val="28"/>
          <w:szCs w:val="28"/>
        </w:rPr>
      </w:pPr>
    </w:p>
    <w:p w:rsidR="00F75DAC" w:rsidRPr="00E30D75" w:rsidRDefault="00F75DAC" w:rsidP="00F75DAC">
      <w:pPr>
        <w:ind w:firstLine="120"/>
        <w:jc w:val="both"/>
        <w:rPr>
          <w:color w:val="FF0000"/>
        </w:rPr>
      </w:pPr>
      <w:r w:rsidRPr="00E30D75">
        <w:rPr>
          <w:b/>
          <w:bCs/>
          <w:i/>
          <w:iCs/>
          <w:color w:val="FF0000"/>
          <w:sz w:val="28"/>
          <w:szCs w:val="28"/>
        </w:rPr>
        <w:t xml:space="preserve">                                             </w:t>
      </w:r>
      <w:r w:rsidR="00E30D75" w:rsidRPr="00E30D75">
        <w:rPr>
          <w:color w:val="FF0000"/>
        </w:rPr>
        <w:t>8</w:t>
      </w:r>
      <w:r w:rsidRPr="00E30D75">
        <w:rPr>
          <w:color w:val="FF0000"/>
        </w:rPr>
        <w:t xml:space="preserve"> cm</w:t>
      </w:r>
      <w:r w:rsidR="00E30D75" w:rsidRPr="00E30D75">
        <w:rPr>
          <w:color w:val="FF0000"/>
        </w:rPr>
        <w:t xml:space="preserve"> for the top of the A4 page</w:t>
      </w:r>
    </w:p>
    <w:p w:rsidR="00F75DAC" w:rsidRDefault="00F75DAC" w:rsidP="00F75DAC">
      <w:pPr>
        <w:ind w:firstLine="120"/>
        <w:jc w:val="both"/>
        <w:rPr>
          <w:b/>
          <w:bCs/>
          <w:i/>
          <w:iCs/>
          <w:sz w:val="28"/>
          <w:szCs w:val="28"/>
        </w:rPr>
      </w:pPr>
    </w:p>
    <w:p w:rsidR="00F75DAC" w:rsidRDefault="00F75DAC" w:rsidP="00F75DAC">
      <w:pPr>
        <w:ind w:firstLine="120"/>
        <w:jc w:val="both"/>
        <w:rPr>
          <w:b/>
          <w:bCs/>
          <w:i/>
          <w:iCs/>
          <w:sz w:val="28"/>
          <w:szCs w:val="28"/>
        </w:rPr>
      </w:pPr>
    </w:p>
    <w:p w:rsidR="00F75DAC" w:rsidRPr="00E30D75" w:rsidRDefault="00E30D75" w:rsidP="00F75DAC">
      <w:pPr>
        <w:ind w:firstLine="120"/>
        <w:jc w:val="center"/>
        <w:rPr>
          <w:b/>
          <w:bCs/>
          <w:color w:val="FF0000"/>
          <w:sz w:val="56"/>
          <w:szCs w:val="56"/>
        </w:rPr>
      </w:pPr>
      <w:r w:rsidRPr="00E30D75">
        <w:rPr>
          <w:b/>
          <w:bCs/>
          <w:color w:val="FF0000"/>
          <w:sz w:val="56"/>
          <w:szCs w:val="56"/>
        </w:rPr>
        <w:t>This should be your Project Titl</w:t>
      </w:r>
      <w:r>
        <w:rPr>
          <w:b/>
          <w:bCs/>
          <w:color w:val="FF0000"/>
          <w:sz w:val="56"/>
          <w:szCs w:val="56"/>
        </w:rPr>
        <w:t>e</w:t>
      </w:r>
    </w:p>
    <w:p w:rsidR="00F75DAC" w:rsidRPr="00E30D75" w:rsidRDefault="00F75DAC" w:rsidP="00F75DAC">
      <w:pPr>
        <w:ind w:firstLine="120"/>
        <w:jc w:val="center"/>
        <w:rPr>
          <w:color w:val="FF0000"/>
          <w:sz w:val="20"/>
        </w:rPr>
      </w:pPr>
      <w:r w:rsidRPr="00E30D75">
        <w:rPr>
          <w:color w:val="FF0000"/>
          <w:sz w:val="20"/>
        </w:rPr>
        <w:t>(Font size 28)</w:t>
      </w:r>
    </w:p>
    <w:p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Default="00F75DAC" w:rsidP="00F75DAC">
      <w:pPr>
        <w:rPr>
          <w:b/>
          <w:bCs/>
          <w:sz w:val="40"/>
          <w:szCs w:val="40"/>
        </w:rPr>
      </w:pPr>
    </w:p>
    <w:p w:rsidR="00F75DAC" w:rsidRDefault="00F75DAC" w:rsidP="00F75DAC">
      <w:pPr>
        <w:rPr>
          <w:b/>
          <w:bCs/>
          <w:sz w:val="40"/>
          <w:szCs w:val="40"/>
        </w:rPr>
      </w:pPr>
    </w:p>
    <w:p w:rsidR="00F75DAC" w:rsidRPr="00E30D75" w:rsidRDefault="00E30D75" w:rsidP="00F75DAC">
      <w:pPr>
        <w:ind w:firstLine="120"/>
        <w:jc w:val="center"/>
        <w:rPr>
          <w:b/>
          <w:bCs/>
          <w:color w:val="FF0000"/>
          <w:sz w:val="40"/>
          <w:szCs w:val="40"/>
        </w:rPr>
      </w:pPr>
      <w:r w:rsidRPr="00E30D75">
        <w:rPr>
          <w:b/>
          <w:bCs/>
          <w:color w:val="FF0000"/>
          <w:sz w:val="40"/>
          <w:szCs w:val="40"/>
        </w:rPr>
        <w:t>This should be your name with initials</w:t>
      </w:r>
    </w:p>
    <w:p w:rsidR="00F75DAC" w:rsidRDefault="001401D9" w:rsidP="00F75DAC">
      <w:pPr>
        <w:ind w:firstLine="1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201</w:t>
      </w:r>
      <w:r w:rsidR="00B113A0">
        <w:rPr>
          <w:b/>
          <w:bCs/>
          <w:sz w:val="40"/>
          <w:szCs w:val="40"/>
        </w:rPr>
        <w:t>7</w:t>
      </w:r>
      <w:bookmarkStart w:id="0" w:name="_GoBack"/>
      <w:bookmarkEnd w:id="0"/>
    </w:p>
    <w:p w:rsidR="00F75DAC" w:rsidRPr="00E30D75" w:rsidRDefault="00F75DAC" w:rsidP="00F75DAC">
      <w:pPr>
        <w:ind w:firstLine="120"/>
        <w:jc w:val="center"/>
        <w:rPr>
          <w:b/>
          <w:bCs/>
          <w:color w:val="FF0000"/>
          <w:sz w:val="40"/>
          <w:szCs w:val="40"/>
        </w:rPr>
      </w:pPr>
      <w:r w:rsidRPr="00E30D75">
        <w:rPr>
          <w:color w:val="FF0000"/>
          <w:sz w:val="20"/>
        </w:rPr>
        <w:t>(Font size 20)</w:t>
      </w:r>
    </w:p>
    <w:p w:rsidR="00F75DAC" w:rsidRDefault="006D4C61" w:rsidP="00F75DAC">
      <w:pPr>
        <w:ind w:firstLine="120"/>
        <w:rPr>
          <w:b/>
          <w:bCs/>
          <w:sz w:val="40"/>
          <w:szCs w:val="40"/>
        </w:rPr>
      </w:pPr>
      <w:r>
        <w:rPr>
          <w:b/>
          <w:bCs/>
          <w:i/>
          <w:iCs/>
          <w:noProof/>
          <w:sz w:val="28"/>
          <w:szCs w:val="28"/>
        </w:rPr>
        <w:pict>
          <v:line id="_x0000_s1058" style="position:absolute;left:0;text-align:left;z-index:2" from="3in,10.25pt" to="3in,193.75pt" strokecolor="red">
            <v:stroke startarrow="block" endarrow="block"/>
          </v:line>
        </w:pict>
      </w:r>
    </w:p>
    <w:p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:rsidR="00F75DAC" w:rsidRPr="00E30D75" w:rsidRDefault="00F75DAC" w:rsidP="00F75DAC">
      <w:pPr>
        <w:ind w:firstLine="120"/>
        <w:rPr>
          <w:color w:val="FF0000"/>
        </w:rPr>
      </w:pPr>
      <w:r w:rsidRPr="00E30D75">
        <w:rPr>
          <w:color w:val="FF0000"/>
        </w:rPr>
        <w:t xml:space="preserve">                                                     </w:t>
      </w:r>
      <w:r w:rsidR="00E30D75">
        <w:rPr>
          <w:color w:val="FF0000"/>
        </w:rPr>
        <w:t>5</w:t>
      </w:r>
      <w:r w:rsidRPr="00E30D75">
        <w:rPr>
          <w:color w:val="FF0000"/>
        </w:rPr>
        <w:t xml:space="preserve"> cm</w:t>
      </w:r>
      <w:r w:rsidR="00E30D75">
        <w:rPr>
          <w:color w:val="FF0000"/>
        </w:rPr>
        <w:t xml:space="preserve"> from the bottom of the A4 page</w:t>
      </w:r>
    </w:p>
    <w:p w:rsidR="00A07735" w:rsidRPr="0063249A" w:rsidRDefault="00A07735" w:rsidP="00C938D8">
      <w:pPr>
        <w:pStyle w:val="NormalWeb"/>
        <w:numPr>
          <w:ins w:id="1" w:author="arw" w:date="2004-06-02T22:59:00Z"/>
        </w:numPr>
      </w:pPr>
    </w:p>
    <w:sectPr w:rsidR="00A07735" w:rsidRPr="0063249A" w:rsidSect="004505F2">
      <w:footerReference w:type="default" r:id="rId8"/>
      <w:pgSz w:w="12240" w:h="15840"/>
      <w:pgMar w:top="1440" w:right="1152" w:bottom="720" w:left="1152" w:header="288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C61" w:rsidRDefault="006D4C61">
      <w:r>
        <w:separator/>
      </w:r>
    </w:p>
  </w:endnote>
  <w:endnote w:type="continuationSeparator" w:id="0">
    <w:p w:rsidR="006D4C61" w:rsidRDefault="006D4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3E3" w:rsidRDefault="002E23E3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C61" w:rsidRDefault="006D4C61">
      <w:r>
        <w:separator/>
      </w:r>
    </w:p>
  </w:footnote>
  <w:footnote w:type="continuationSeparator" w:id="0">
    <w:p w:rsidR="006D4C61" w:rsidRDefault="006D4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26E6"/>
    <w:multiLevelType w:val="multilevel"/>
    <w:tmpl w:val="1F7A10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1780450"/>
    <w:multiLevelType w:val="multilevel"/>
    <w:tmpl w:val="39B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C80A96"/>
    <w:multiLevelType w:val="hybridMultilevel"/>
    <w:tmpl w:val="A40A9C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0A2C"/>
    <w:multiLevelType w:val="hybridMultilevel"/>
    <w:tmpl w:val="C4A8E6A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AC169C"/>
    <w:multiLevelType w:val="multilevel"/>
    <w:tmpl w:val="65F03E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A466371"/>
    <w:multiLevelType w:val="multilevel"/>
    <w:tmpl w:val="76F0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632AE2"/>
    <w:multiLevelType w:val="hybridMultilevel"/>
    <w:tmpl w:val="9AC04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1350CB"/>
    <w:multiLevelType w:val="singleLevel"/>
    <w:tmpl w:val="522831D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8" w15:restartNumberingAfterBreak="0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B60969"/>
    <w:multiLevelType w:val="hybridMultilevel"/>
    <w:tmpl w:val="4C523414"/>
    <w:lvl w:ilvl="0" w:tplc="88F241E0">
      <w:start w:val="1"/>
      <w:numFmt w:val="lowerRoman"/>
      <w:lvlText w:val="(%1)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F9274A"/>
    <w:multiLevelType w:val="hybridMultilevel"/>
    <w:tmpl w:val="0BCAC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001F6"/>
    <w:multiLevelType w:val="hybridMultilevel"/>
    <w:tmpl w:val="E2E4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01964"/>
    <w:multiLevelType w:val="multilevel"/>
    <w:tmpl w:val="A298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5932A3"/>
    <w:multiLevelType w:val="multilevel"/>
    <w:tmpl w:val="C37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1C586E"/>
    <w:multiLevelType w:val="multilevel"/>
    <w:tmpl w:val="864E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D2EBC"/>
    <w:multiLevelType w:val="multilevel"/>
    <w:tmpl w:val="62FC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C62AE9"/>
    <w:multiLevelType w:val="multilevel"/>
    <w:tmpl w:val="8E7479F4"/>
    <w:lvl w:ilvl="0">
      <w:start w:val="1"/>
      <w:numFmt w:val="decimal"/>
      <w:lvlText w:val="%1.4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31D047C8"/>
    <w:multiLevelType w:val="hybridMultilevel"/>
    <w:tmpl w:val="CE02DBFE"/>
    <w:lvl w:ilvl="0" w:tplc="346A5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5503CF6">
      <w:numFmt w:val="none"/>
      <w:lvlText w:val=""/>
      <w:lvlJc w:val="left"/>
      <w:pPr>
        <w:tabs>
          <w:tab w:val="num" w:pos="360"/>
        </w:tabs>
      </w:pPr>
    </w:lvl>
    <w:lvl w:ilvl="2" w:tplc="3DE87710">
      <w:numFmt w:val="none"/>
      <w:lvlText w:val=""/>
      <w:lvlJc w:val="left"/>
      <w:pPr>
        <w:tabs>
          <w:tab w:val="num" w:pos="360"/>
        </w:tabs>
      </w:pPr>
    </w:lvl>
    <w:lvl w:ilvl="3" w:tplc="38A6AA1E">
      <w:numFmt w:val="none"/>
      <w:lvlText w:val=""/>
      <w:lvlJc w:val="left"/>
      <w:pPr>
        <w:tabs>
          <w:tab w:val="num" w:pos="360"/>
        </w:tabs>
      </w:pPr>
    </w:lvl>
    <w:lvl w:ilvl="4" w:tplc="D2882FE0">
      <w:numFmt w:val="none"/>
      <w:lvlText w:val=""/>
      <w:lvlJc w:val="left"/>
      <w:pPr>
        <w:tabs>
          <w:tab w:val="num" w:pos="360"/>
        </w:tabs>
      </w:pPr>
    </w:lvl>
    <w:lvl w:ilvl="5" w:tplc="246A523E">
      <w:numFmt w:val="none"/>
      <w:lvlText w:val=""/>
      <w:lvlJc w:val="left"/>
      <w:pPr>
        <w:tabs>
          <w:tab w:val="num" w:pos="360"/>
        </w:tabs>
      </w:pPr>
    </w:lvl>
    <w:lvl w:ilvl="6" w:tplc="76787022">
      <w:numFmt w:val="none"/>
      <w:lvlText w:val=""/>
      <w:lvlJc w:val="left"/>
      <w:pPr>
        <w:tabs>
          <w:tab w:val="num" w:pos="360"/>
        </w:tabs>
      </w:pPr>
    </w:lvl>
    <w:lvl w:ilvl="7" w:tplc="2752D1CE">
      <w:numFmt w:val="none"/>
      <w:lvlText w:val=""/>
      <w:lvlJc w:val="left"/>
      <w:pPr>
        <w:tabs>
          <w:tab w:val="num" w:pos="360"/>
        </w:tabs>
      </w:pPr>
    </w:lvl>
    <w:lvl w:ilvl="8" w:tplc="5C8834C6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26636A9"/>
    <w:multiLevelType w:val="multilevel"/>
    <w:tmpl w:val="F91E9568"/>
    <w:lvl w:ilvl="0">
      <w:start w:val="1"/>
      <w:numFmt w:val="decimal"/>
      <w:lvlText w:val="%1.2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33306A9A"/>
    <w:multiLevelType w:val="multilevel"/>
    <w:tmpl w:val="DBA4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F74C69"/>
    <w:multiLevelType w:val="multilevel"/>
    <w:tmpl w:val="2CB4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A542D4"/>
    <w:multiLevelType w:val="hybridMultilevel"/>
    <w:tmpl w:val="8C865A96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rFonts w:hint="default"/>
        <w:sz w:val="24"/>
      </w:rPr>
    </w:lvl>
    <w:lvl w:ilvl="2" w:tplc="0409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FA0C1E"/>
    <w:multiLevelType w:val="multilevel"/>
    <w:tmpl w:val="2EEEB004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 w15:restartNumberingAfterBreak="0">
    <w:nsid w:val="40DC6FA3"/>
    <w:multiLevelType w:val="hybridMultilevel"/>
    <w:tmpl w:val="2292B62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5" w15:restartNumberingAfterBreak="0">
    <w:nsid w:val="43293A71"/>
    <w:multiLevelType w:val="multilevel"/>
    <w:tmpl w:val="6CD2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301F4F"/>
    <w:multiLevelType w:val="multilevel"/>
    <w:tmpl w:val="BAA0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1243C0"/>
    <w:multiLevelType w:val="singleLevel"/>
    <w:tmpl w:val="1E6428C0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8" w15:restartNumberingAfterBreak="0">
    <w:nsid w:val="52222597"/>
    <w:multiLevelType w:val="multilevel"/>
    <w:tmpl w:val="A1AC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9027731"/>
    <w:multiLevelType w:val="multilevel"/>
    <w:tmpl w:val="FD1E2AF8"/>
    <w:lvl w:ilvl="0">
      <w:start w:val="1"/>
      <w:numFmt w:val="decimal"/>
      <w:lvlText w:val="%1.7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5AD42EE4"/>
    <w:multiLevelType w:val="singleLevel"/>
    <w:tmpl w:val="46A81DA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D74711C"/>
    <w:multiLevelType w:val="hybridMultilevel"/>
    <w:tmpl w:val="15688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6514F4"/>
    <w:multiLevelType w:val="hybridMultilevel"/>
    <w:tmpl w:val="BC328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F01572">
      <w:numFmt w:val="bullet"/>
      <w:lvlText w:val="•"/>
      <w:lvlJc w:val="left"/>
      <w:pPr>
        <w:ind w:left="2340" w:hanging="360"/>
      </w:pPr>
      <w:rPr>
        <w:rFonts w:ascii="Univers 45 Light" w:eastAsia="Times New Roman" w:hAnsi="Univers 45 Light" w:cs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3764E1"/>
    <w:multiLevelType w:val="multilevel"/>
    <w:tmpl w:val="B8CA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8B4FED"/>
    <w:multiLevelType w:val="multilevel"/>
    <w:tmpl w:val="E004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4F0000"/>
    <w:multiLevelType w:val="multilevel"/>
    <w:tmpl w:val="67C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0042E8"/>
    <w:multiLevelType w:val="multilevel"/>
    <w:tmpl w:val="075CC78C"/>
    <w:lvl w:ilvl="0">
      <w:start w:val="1"/>
      <w:numFmt w:val="decimal"/>
      <w:lvlText w:val="%1.6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 w15:restartNumberingAfterBreak="0">
    <w:nsid w:val="789F3709"/>
    <w:multiLevelType w:val="multilevel"/>
    <w:tmpl w:val="3E2EF664"/>
    <w:lvl w:ilvl="0">
      <w:start w:val="1"/>
      <w:numFmt w:val="decimal"/>
      <w:lvlText w:val="%1.3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 w15:restartNumberingAfterBreak="0">
    <w:nsid w:val="7A5B48BB"/>
    <w:multiLevelType w:val="multilevel"/>
    <w:tmpl w:val="F58CC6EC"/>
    <w:lvl w:ilvl="0">
      <w:start w:val="1"/>
      <w:numFmt w:val="decimal"/>
      <w:lvlText w:val="%1.5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  <w:num w:numId="2">
    <w:abstractNumId w:val="8"/>
  </w:num>
  <w:num w:numId="3">
    <w:abstractNumId w:val="23"/>
  </w:num>
  <w:num w:numId="4">
    <w:abstractNumId w:val="19"/>
  </w:num>
  <w:num w:numId="5">
    <w:abstractNumId w:val="37"/>
  </w:num>
  <w:num w:numId="6">
    <w:abstractNumId w:val="17"/>
  </w:num>
  <w:num w:numId="7">
    <w:abstractNumId w:val="38"/>
  </w:num>
  <w:num w:numId="8">
    <w:abstractNumId w:val="36"/>
  </w:num>
  <w:num w:numId="9">
    <w:abstractNumId w:val="29"/>
  </w:num>
  <w:num w:numId="10">
    <w:abstractNumId w:val="27"/>
  </w:num>
  <w:num w:numId="11">
    <w:abstractNumId w:val="30"/>
  </w:num>
  <w:num w:numId="12">
    <w:abstractNumId w:val="7"/>
  </w:num>
  <w:num w:numId="13">
    <w:abstractNumId w:val="16"/>
  </w:num>
  <w:num w:numId="14">
    <w:abstractNumId w:val="22"/>
  </w:num>
  <w:num w:numId="15">
    <w:abstractNumId w:val="32"/>
  </w:num>
  <w:num w:numId="16">
    <w:abstractNumId w:val="3"/>
  </w:num>
  <w:num w:numId="17">
    <w:abstractNumId w:val="13"/>
  </w:num>
  <w:num w:numId="18">
    <w:abstractNumId w:val="33"/>
  </w:num>
  <w:num w:numId="19">
    <w:abstractNumId w:val="12"/>
  </w:num>
  <w:num w:numId="20">
    <w:abstractNumId w:val="1"/>
  </w:num>
  <w:num w:numId="21">
    <w:abstractNumId w:val="21"/>
  </w:num>
  <w:num w:numId="22">
    <w:abstractNumId w:val="35"/>
  </w:num>
  <w:num w:numId="23">
    <w:abstractNumId w:val="26"/>
  </w:num>
  <w:num w:numId="24">
    <w:abstractNumId w:val="20"/>
  </w:num>
  <w:num w:numId="25">
    <w:abstractNumId w:val="5"/>
  </w:num>
  <w:num w:numId="26">
    <w:abstractNumId w:val="15"/>
  </w:num>
  <w:num w:numId="27">
    <w:abstractNumId w:val="25"/>
  </w:num>
  <w:num w:numId="28">
    <w:abstractNumId w:val="14"/>
  </w:num>
  <w:num w:numId="29">
    <w:abstractNumId w:val="2"/>
  </w:num>
  <w:num w:numId="30">
    <w:abstractNumId w:val="10"/>
  </w:num>
  <w:num w:numId="31">
    <w:abstractNumId w:val="34"/>
  </w:num>
  <w:num w:numId="32">
    <w:abstractNumId w:val="9"/>
  </w:num>
  <w:num w:numId="33">
    <w:abstractNumId w:val="18"/>
  </w:num>
  <w:num w:numId="34">
    <w:abstractNumId w:val="24"/>
  </w:num>
  <w:num w:numId="35">
    <w:abstractNumId w:val="28"/>
  </w:num>
  <w:num w:numId="36">
    <w:abstractNumId w:val="31"/>
  </w:num>
  <w:num w:numId="37">
    <w:abstractNumId w:val="11"/>
  </w:num>
  <w:num w:numId="38">
    <w:abstractNumId w:val="4"/>
  </w:num>
  <w:num w:numId="39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0BAC"/>
    <w:rsid w:val="00003468"/>
    <w:rsid w:val="0002064E"/>
    <w:rsid w:val="00024C0B"/>
    <w:rsid w:val="00027730"/>
    <w:rsid w:val="00043481"/>
    <w:rsid w:val="0004581D"/>
    <w:rsid w:val="00057CDD"/>
    <w:rsid w:val="000611CE"/>
    <w:rsid w:val="000614F0"/>
    <w:rsid w:val="00062189"/>
    <w:rsid w:val="00062D9C"/>
    <w:rsid w:val="0006430E"/>
    <w:rsid w:val="00065FA1"/>
    <w:rsid w:val="000703C2"/>
    <w:rsid w:val="00083C7D"/>
    <w:rsid w:val="00085B54"/>
    <w:rsid w:val="00090556"/>
    <w:rsid w:val="00097A2D"/>
    <w:rsid w:val="000A4B0F"/>
    <w:rsid w:val="000B0158"/>
    <w:rsid w:val="000B2C3E"/>
    <w:rsid w:val="000C1C84"/>
    <w:rsid w:val="000D2FC8"/>
    <w:rsid w:val="000D6627"/>
    <w:rsid w:val="000D7ACE"/>
    <w:rsid w:val="000E26BF"/>
    <w:rsid w:val="000E5313"/>
    <w:rsid w:val="000E759E"/>
    <w:rsid w:val="00104368"/>
    <w:rsid w:val="00110693"/>
    <w:rsid w:val="001134E2"/>
    <w:rsid w:val="00116B20"/>
    <w:rsid w:val="0011773F"/>
    <w:rsid w:val="00123964"/>
    <w:rsid w:val="00123E63"/>
    <w:rsid w:val="00126FE1"/>
    <w:rsid w:val="00130180"/>
    <w:rsid w:val="00131786"/>
    <w:rsid w:val="00133785"/>
    <w:rsid w:val="00134E27"/>
    <w:rsid w:val="001401D9"/>
    <w:rsid w:val="00154388"/>
    <w:rsid w:val="0015631A"/>
    <w:rsid w:val="001570CA"/>
    <w:rsid w:val="00157223"/>
    <w:rsid w:val="001677A7"/>
    <w:rsid w:val="00170DFB"/>
    <w:rsid w:val="00181586"/>
    <w:rsid w:val="00183924"/>
    <w:rsid w:val="00185C49"/>
    <w:rsid w:val="00185CC8"/>
    <w:rsid w:val="001A400A"/>
    <w:rsid w:val="001B18FD"/>
    <w:rsid w:val="001B2C0E"/>
    <w:rsid w:val="001B382A"/>
    <w:rsid w:val="001D053B"/>
    <w:rsid w:val="001E3D24"/>
    <w:rsid w:val="001E5191"/>
    <w:rsid w:val="00201094"/>
    <w:rsid w:val="0020142E"/>
    <w:rsid w:val="00212C40"/>
    <w:rsid w:val="00215EFF"/>
    <w:rsid w:val="00220021"/>
    <w:rsid w:val="00220977"/>
    <w:rsid w:val="00220F0A"/>
    <w:rsid w:val="0022285F"/>
    <w:rsid w:val="00222DFF"/>
    <w:rsid w:val="00240EF1"/>
    <w:rsid w:val="00241D26"/>
    <w:rsid w:val="00242902"/>
    <w:rsid w:val="00250021"/>
    <w:rsid w:val="00250295"/>
    <w:rsid w:val="0025348D"/>
    <w:rsid w:val="002544BA"/>
    <w:rsid w:val="002703C6"/>
    <w:rsid w:val="00270797"/>
    <w:rsid w:val="00275A1C"/>
    <w:rsid w:val="0028019D"/>
    <w:rsid w:val="00285C99"/>
    <w:rsid w:val="002A0696"/>
    <w:rsid w:val="002B259B"/>
    <w:rsid w:val="002B6807"/>
    <w:rsid w:val="002C56DF"/>
    <w:rsid w:val="002D03A4"/>
    <w:rsid w:val="002D663F"/>
    <w:rsid w:val="002D6662"/>
    <w:rsid w:val="002E19F8"/>
    <w:rsid w:val="002E23E3"/>
    <w:rsid w:val="002E5307"/>
    <w:rsid w:val="002F01B7"/>
    <w:rsid w:val="002F3E92"/>
    <w:rsid w:val="00300ACC"/>
    <w:rsid w:val="00300B91"/>
    <w:rsid w:val="00307402"/>
    <w:rsid w:val="003109E8"/>
    <w:rsid w:val="00314B99"/>
    <w:rsid w:val="003335C1"/>
    <w:rsid w:val="00335109"/>
    <w:rsid w:val="00352A89"/>
    <w:rsid w:val="00353171"/>
    <w:rsid w:val="00355A9D"/>
    <w:rsid w:val="00355CE9"/>
    <w:rsid w:val="003629A3"/>
    <w:rsid w:val="00370A64"/>
    <w:rsid w:val="0037341F"/>
    <w:rsid w:val="003822B1"/>
    <w:rsid w:val="00385C97"/>
    <w:rsid w:val="003929F5"/>
    <w:rsid w:val="00394E46"/>
    <w:rsid w:val="00395AB3"/>
    <w:rsid w:val="00396A4D"/>
    <w:rsid w:val="0039712D"/>
    <w:rsid w:val="0039735C"/>
    <w:rsid w:val="003B06DC"/>
    <w:rsid w:val="003B3AEA"/>
    <w:rsid w:val="003B70B7"/>
    <w:rsid w:val="003C4683"/>
    <w:rsid w:val="003C7E02"/>
    <w:rsid w:val="003D0B08"/>
    <w:rsid w:val="003D5A96"/>
    <w:rsid w:val="003D7BCE"/>
    <w:rsid w:val="003E1CEF"/>
    <w:rsid w:val="003E4DDB"/>
    <w:rsid w:val="003E6A42"/>
    <w:rsid w:val="003E7898"/>
    <w:rsid w:val="003E7FC2"/>
    <w:rsid w:val="00403917"/>
    <w:rsid w:val="0042575D"/>
    <w:rsid w:val="0042622C"/>
    <w:rsid w:val="004327DB"/>
    <w:rsid w:val="004342DF"/>
    <w:rsid w:val="00434770"/>
    <w:rsid w:val="0043581F"/>
    <w:rsid w:val="00436310"/>
    <w:rsid w:val="00443A6F"/>
    <w:rsid w:val="004505F2"/>
    <w:rsid w:val="00450B89"/>
    <w:rsid w:val="00455E4B"/>
    <w:rsid w:val="00467368"/>
    <w:rsid w:val="00471554"/>
    <w:rsid w:val="00480C25"/>
    <w:rsid w:val="00486839"/>
    <w:rsid w:val="00487E46"/>
    <w:rsid w:val="004906A7"/>
    <w:rsid w:val="004948D9"/>
    <w:rsid w:val="004A3085"/>
    <w:rsid w:val="004A76D4"/>
    <w:rsid w:val="004B53B1"/>
    <w:rsid w:val="004C073E"/>
    <w:rsid w:val="004C36D4"/>
    <w:rsid w:val="004C51C6"/>
    <w:rsid w:val="004D2277"/>
    <w:rsid w:val="004E219D"/>
    <w:rsid w:val="004E61BE"/>
    <w:rsid w:val="004E78F0"/>
    <w:rsid w:val="004F4B8B"/>
    <w:rsid w:val="00500C59"/>
    <w:rsid w:val="0050492B"/>
    <w:rsid w:val="005052AD"/>
    <w:rsid w:val="00506538"/>
    <w:rsid w:val="00511002"/>
    <w:rsid w:val="00521692"/>
    <w:rsid w:val="00522141"/>
    <w:rsid w:val="0052393E"/>
    <w:rsid w:val="0052669B"/>
    <w:rsid w:val="00526FAC"/>
    <w:rsid w:val="00533C75"/>
    <w:rsid w:val="00534120"/>
    <w:rsid w:val="00535F91"/>
    <w:rsid w:val="00540822"/>
    <w:rsid w:val="0054257B"/>
    <w:rsid w:val="005441BD"/>
    <w:rsid w:val="00544BE0"/>
    <w:rsid w:val="00552D72"/>
    <w:rsid w:val="0055491A"/>
    <w:rsid w:val="00561B3D"/>
    <w:rsid w:val="005672B3"/>
    <w:rsid w:val="00591648"/>
    <w:rsid w:val="0059411B"/>
    <w:rsid w:val="005A22CF"/>
    <w:rsid w:val="005A44E2"/>
    <w:rsid w:val="005A4593"/>
    <w:rsid w:val="005C0662"/>
    <w:rsid w:val="005D18A4"/>
    <w:rsid w:val="005D3926"/>
    <w:rsid w:val="005E18C6"/>
    <w:rsid w:val="005E293B"/>
    <w:rsid w:val="005F1AA8"/>
    <w:rsid w:val="005F3C71"/>
    <w:rsid w:val="005F46DD"/>
    <w:rsid w:val="005F537B"/>
    <w:rsid w:val="005F58B4"/>
    <w:rsid w:val="005F6A4C"/>
    <w:rsid w:val="005F7A3A"/>
    <w:rsid w:val="00601979"/>
    <w:rsid w:val="00606AAE"/>
    <w:rsid w:val="00611EEE"/>
    <w:rsid w:val="006122A3"/>
    <w:rsid w:val="00612CBD"/>
    <w:rsid w:val="00623AD5"/>
    <w:rsid w:val="0063052D"/>
    <w:rsid w:val="0063249A"/>
    <w:rsid w:val="00633F99"/>
    <w:rsid w:val="00637D44"/>
    <w:rsid w:val="006418F8"/>
    <w:rsid w:val="00647D69"/>
    <w:rsid w:val="00651836"/>
    <w:rsid w:val="00665CC1"/>
    <w:rsid w:val="006736CB"/>
    <w:rsid w:val="00680A71"/>
    <w:rsid w:val="006855BF"/>
    <w:rsid w:val="006870BE"/>
    <w:rsid w:val="006874BA"/>
    <w:rsid w:val="006963A0"/>
    <w:rsid w:val="006B3801"/>
    <w:rsid w:val="006B5DAA"/>
    <w:rsid w:val="006C3BEE"/>
    <w:rsid w:val="006C6341"/>
    <w:rsid w:val="006D0EDB"/>
    <w:rsid w:val="006D3679"/>
    <w:rsid w:val="006D3E5E"/>
    <w:rsid w:val="006D4C61"/>
    <w:rsid w:val="006F0264"/>
    <w:rsid w:val="00701FFC"/>
    <w:rsid w:val="00702931"/>
    <w:rsid w:val="007035E8"/>
    <w:rsid w:val="00703988"/>
    <w:rsid w:val="007055CB"/>
    <w:rsid w:val="00707065"/>
    <w:rsid w:val="00711241"/>
    <w:rsid w:val="00721577"/>
    <w:rsid w:val="00734484"/>
    <w:rsid w:val="00736A69"/>
    <w:rsid w:val="00743CA7"/>
    <w:rsid w:val="00747026"/>
    <w:rsid w:val="00751DDA"/>
    <w:rsid w:val="007565E5"/>
    <w:rsid w:val="0076028C"/>
    <w:rsid w:val="00763415"/>
    <w:rsid w:val="007662CD"/>
    <w:rsid w:val="00766DA9"/>
    <w:rsid w:val="00767FEB"/>
    <w:rsid w:val="007755F4"/>
    <w:rsid w:val="0078061B"/>
    <w:rsid w:val="00793719"/>
    <w:rsid w:val="00796EBB"/>
    <w:rsid w:val="007A5482"/>
    <w:rsid w:val="007B11C4"/>
    <w:rsid w:val="007B1CAD"/>
    <w:rsid w:val="007B1CF8"/>
    <w:rsid w:val="007B1D80"/>
    <w:rsid w:val="007B6A3B"/>
    <w:rsid w:val="007C0DF1"/>
    <w:rsid w:val="007C4A13"/>
    <w:rsid w:val="007D2B84"/>
    <w:rsid w:val="007D4052"/>
    <w:rsid w:val="007D5D0E"/>
    <w:rsid w:val="007E560F"/>
    <w:rsid w:val="007E59B1"/>
    <w:rsid w:val="007E675D"/>
    <w:rsid w:val="007E7B1A"/>
    <w:rsid w:val="007F13C6"/>
    <w:rsid w:val="007F728C"/>
    <w:rsid w:val="00804CA2"/>
    <w:rsid w:val="008110D1"/>
    <w:rsid w:val="00823910"/>
    <w:rsid w:val="0082459E"/>
    <w:rsid w:val="00831C12"/>
    <w:rsid w:val="00844E5D"/>
    <w:rsid w:val="00847B3E"/>
    <w:rsid w:val="008548BC"/>
    <w:rsid w:val="008558F1"/>
    <w:rsid w:val="00856A8B"/>
    <w:rsid w:val="00866EF3"/>
    <w:rsid w:val="00874E0A"/>
    <w:rsid w:val="008847A2"/>
    <w:rsid w:val="00886B2F"/>
    <w:rsid w:val="00886D9B"/>
    <w:rsid w:val="0089183F"/>
    <w:rsid w:val="00893318"/>
    <w:rsid w:val="00894920"/>
    <w:rsid w:val="008963C7"/>
    <w:rsid w:val="008A15CF"/>
    <w:rsid w:val="008A2EB0"/>
    <w:rsid w:val="008A49FF"/>
    <w:rsid w:val="008A4FE3"/>
    <w:rsid w:val="008B2A5D"/>
    <w:rsid w:val="008B3922"/>
    <w:rsid w:val="008C0473"/>
    <w:rsid w:val="008C2843"/>
    <w:rsid w:val="008C3A41"/>
    <w:rsid w:val="008D11CC"/>
    <w:rsid w:val="008D1D05"/>
    <w:rsid w:val="008D3E09"/>
    <w:rsid w:val="008D5A8D"/>
    <w:rsid w:val="008D773C"/>
    <w:rsid w:val="008E1151"/>
    <w:rsid w:val="008E4135"/>
    <w:rsid w:val="008F3842"/>
    <w:rsid w:val="008F67A1"/>
    <w:rsid w:val="009017F2"/>
    <w:rsid w:val="0091264B"/>
    <w:rsid w:val="00913865"/>
    <w:rsid w:val="009314BB"/>
    <w:rsid w:val="00940087"/>
    <w:rsid w:val="009422E0"/>
    <w:rsid w:val="009433BD"/>
    <w:rsid w:val="00952103"/>
    <w:rsid w:val="00952A1A"/>
    <w:rsid w:val="009551AD"/>
    <w:rsid w:val="0096470B"/>
    <w:rsid w:val="0097554B"/>
    <w:rsid w:val="00977C47"/>
    <w:rsid w:val="00997624"/>
    <w:rsid w:val="009A074C"/>
    <w:rsid w:val="009A1882"/>
    <w:rsid w:val="009A7E66"/>
    <w:rsid w:val="009B0567"/>
    <w:rsid w:val="009B0650"/>
    <w:rsid w:val="009B071F"/>
    <w:rsid w:val="009B6457"/>
    <w:rsid w:val="009B71AC"/>
    <w:rsid w:val="009C01CE"/>
    <w:rsid w:val="009C1E61"/>
    <w:rsid w:val="009C4486"/>
    <w:rsid w:val="009C7245"/>
    <w:rsid w:val="009D0706"/>
    <w:rsid w:val="009D28DD"/>
    <w:rsid w:val="009D473B"/>
    <w:rsid w:val="009D48B5"/>
    <w:rsid w:val="009D54F9"/>
    <w:rsid w:val="009D6444"/>
    <w:rsid w:val="009E1271"/>
    <w:rsid w:val="009E663B"/>
    <w:rsid w:val="009F101F"/>
    <w:rsid w:val="009F1EAF"/>
    <w:rsid w:val="009F42DE"/>
    <w:rsid w:val="00A03A1E"/>
    <w:rsid w:val="00A06997"/>
    <w:rsid w:val="00A07735"/>
    <w:rsid w:val="00A14F04"/>
    <w:rsid w:val="00A2571D"/>
    <w:rsid w:val="00A32902"/>
    <w:rsid w:val="00A332FF"/>
    <w:rsid w:val="00A3416B"/>
    <w:rsid w:val="00A363FC"/>
    <w:rsid w:val="00A36AFA"/>
    <w:rsid w:val="00A438BA"/>
    <w:rsid w:val="00A44A5E"/>
    <w:rsid w:val="00A45C0A"/>
    <w:rsid w:val="00A501A0"/>
    <w:rsid w:val="00A5034C"/>
    <w:rsid w:val="00A5298F"/>
    <w:rsid w:val="00A57B9E"/>
    <w:rsid w:val="00A621C6"/>
    <w:rsid w:val="00A84EC6"/>
    <w:rsid w:val="00A90A8A"/>
    <w:rsid w:val="00A915D2"/>
    <w:rsid w:val="00A95FAC"/>
    <w:rsid w:val="00AA00CF"/>
    <w:rsid w:val="00AA337C"/>
    <w:rsid w:val="00AA385A"/>
    <w:rsid w:val="00AA7447"/>
    <w:rsid w:val="00AB4935"/>
    <w:rsid w:val="00AB63E4"/>
    <w:rsid w:val="00AB7FFD"/>
    <w:rsid w:val="00AC0AC3"/>
    <w:rsid w:val="00AC0BAC"/>
    <w:rsid w:val="00AC0DEB"/>
    <w:rsid w:val="00AC2227"/>
    <w:rsid w:val="00AC3469"/>
    <w:rsid w:val="00AC3B66"/>
    <w:rsid w:val="00AC686F"/>
    <w:rsid w:val="00AE3214"/>
    <w:rsid w:val="00AE38DC"/>
    <w:rsid w:val="00AE4808"/>
    <w:rsid w:val="00AE4FAA"/>
    <w:rsid w:val="00AF121A"/>
    <w:rsid w:val="00AF14B9"/>
    <w:rsid w:val="00AF14C7"/>
    <w:rsid w:val="00AF2774"/>
    <w:rsid w:val="00AF3322"/>
    <w:rsid w:val="00AF66E4"/>
    <w:rsid w:val="00B0275D"/>
    <w:rsid w:val="00B036DA"/>
    <w:rsid w:val="00B113A0"/>
    <w:rsid w:val="00B1329F"/>
    <w:rsid w:val="00B174B3"/>
    <w:rsid w:val="00B2402C"/>
    <w:rsid w:val="00B337AB"/>
    <w:rsid w:val="00B348F0"/>
    <w:rsid w:val="00B35B3E"/>
    <w:rsid w:val="00B377BA"/>
    <w:rsid w:val="00B404E4"/>
    <w:rsid w:val="00B4123E"/>
    <w:rsid w:val="00B46A63"/>
    <w:rsid w:val="00B47D1B"/>
    <w:rsid w:val="00B60E6E"/>
    <w:rsid w:val="00B67A9A"/>
    <w:rsid w:val="00B7126F"/>
    <w:rsid w:val="00B71E7D"/>
    <w:rsid w:val="00B72D9E"/>
    <w:rsid w:val="00B76D8B"/>
    <w:rsid w:val="00B845B0"/>
    <w:rsid w:val="00B84EEA"/>
    <w:rsid w:val="00B936E3"/>
    <w:rsid w:val="00BA1F59"/>
    <w:rsid w:val="00BB135B"/>
    <w:rsid w:val="00BB1796"/>
    <w:rsid w:val="00BB1DC9"/>
    <w:rsid w:val="00BC1C24"/>
    <w:rsid w:val="00BC2375"/>
    <w:rsid w:val="00BC2E24"/>
    <w:rsid w:val="00BC509D"/>
    <w:rsid w:val="00BC56F0"/>
    <w:rsid w:val="00BC651E"/>
    <w:rsid w:val="00BE0EF6"/>
    <w:rsid w:val="00C004FB"/>
    <w:rsid w:val="00C02179"/>
    <w:rsid w:val="00C03E49"/>
    <w:rsid w:val="00C125D8"/>
    <w:rsid w:val="00C12C37"/>
    <w:rsid w:val="00C34270"/>
    <w:rsid w:val="00C36EB6"/>
    <w:rsid w:val="00C40B54"/>
    <w:rsid w:val="00C45112"/>
    <w:rsid w:val="00C60A1A"/>
    <w:rsid w:val="00C66E0A"/>
    <w:rsid w:val="00C744B2"/>
    <w:rsid w:val="00C7624A"/>
    <w:rsid w:val="00C842CE"/>
    <w:rsid w:val="00C91C69"/>
    <w:rsid w:val="00C938D8"/>
    <w:rsid w:val="00CA3D14"/>
    <w:rsid w:val="00CA4591"/>
    <w:rsid w:val="00CA5E24"/>
    <w:rsid w:val="00CA61A2"/>
    <w:rsid w:val="00CC2C37"/>
    <w:rsid w:val="00CC7281"/>
    <w:rsid w:val="00CD2188"/>
    <w:rsid w:val="00CD421D"/>
    <w:rsid w:val="00CD453C"/>
    <w:rsid w:val="00CE04AE"/>
    <w:rsid w:val="00CE3BD0"/>
    <w:rsid w:val="00CE3D70"/>
    <w:rsid w:val="00CF1665"/>
    <w:rsid w:val="00CF4918"/>
    <w:rsid w:val="00CF4A3B"/>
    <w:rsid w:val="00CF52CE"/>
    <w:rsid w:val="00CF690F"/>
    <w:rsid w:val="00CF7985"/>
    <w:rsid w:val="00D0411C"/>
    <w:rsid w:val="00D07004"/>
    <w:rsid w:val="00D113D2"/>
    <w:rsid w:val="00D11590"/>
    <w:rsid w:val="00D13711"/>
    <w:rsid w:val="00D1786F"/>
    <w:rsid w:val="00D17A80"/>
    <w:rsid w:val="00D210FC"/>
    <w:rsid w:val="00D21472"/>
    <w:rsid w:val="00D215B1"/>
    <w:rsid w:val="00D21746"/>
    <w:rsid w:val="00D218F4"/>
    <w:rsid w:val="00D21F77"/>
    <w:rsid w:val="00D234EE"/>
    <w:rsid w:val="00D24A14"/>
    <w:rsid w:val="00D26777"/>
    <w:rsid w:val="00D26F3C"/>
    <w:rsid w:val="00D469A4"/>
    <w:rsid w:val="00D4754B"/>
    <w:rsid w:val="00D56C75"/>
    <w:rsid w:val="00D66AA2"/>
    <w:rsid w:val="00D66F01"/>
    <w:rsid w:val="00D71C1B"/>
    <w:rsid w:val="00D729BA"/>
    <w:rsid w:val="00D72B28"/>
    <w:rsid w:val="00D74867"/>
    <w:rsid w:val="00D8097B"/>
    <w:rsid w:val="00D83398"/>
    <w:rsid w:val="00D90A29"/>
    <w:rsid w:val="00D93298"/>
    <w:rsid w:val="00D934AE"/>
    <w:rsid w:val="00D9567A"/>
    <w:rsid w:val="00D97F3C"/>
    <w:rsid w:val="00DA32EE"/>
    <w:rsid w:val="00DA3EA2"/>
    <w:rsid w:val="00DA4C4C"/>
    <w:rsid w:val="00DA5161"/>
    <w:rsid w:val="00DC09A0"/>
    <w:rsid w:val="00DC0C0C"/>
    <w:rsid w:val="00DC18D6"/>
    <w:rsid w:val="00DC6ED8"/>
    <w:rsid w:val="00DD0397"/>
    <w:rsid w:val="00DD0E48"/>
    <w:rsid w:val="00DD3EEA"/>
    <w:rsid w:val="00DD4A05"/>
    <w:rsid w:val="00DD6BE2"/>
    <w:rsid w:val="00DE11FE"/>
    <w:rsid w:val="00DF22D8"/>
    <w:rsid w:val="00DF36A5"/>
    <w:rsid w:val="00DF4F3C"/>
    <w:rsid w:val="00DF6482"/>
    <w:rsid w:val="00E03AB3"/>
    <w:rsid w:val="00E05375"/>
    <w:rsid w:val="00E07FD4"/>
    <w:rsid w:val="00E150BB"/>
    <w:rsid w:val="00E21E48"/>
    <w:rsid w:val="00E267D6"/>
    <w:rsid w:val="00E30D75"/>
    <w:rsid w:val="00E315A0"/>
    <w:rsid w:val="00E31EFC"/>
    <w:rsid w:val="00E369EA"/>
    <w:rsid w:val="00E42E9F"/>
    <w:rsid w:val="00E4612C"/>
    <w:rsid w:val="00E507FA"/>
    <w:rsid w:val="00E53D2A"/>
    <w:rsid w:val="00E612C5"/>
    <w:rsid w:val="00E64698"/>
    <w:rsid w:val="00E64D16"/>
    <w:rsid w:val="00E652DA"/>
    <w:rsid w:val="00E71656"/>
    <w:rsid w:val="00E73654"/>
    <w:rsid w:val="00E831F7"/>
    <w:rsid w:val="00E871C8"/>
    <w:rsid w:val="00E93690"/>
    <w:rsid w:val="00E973D1"/>
    <w:rsid w:val="00E97BC7"/>
    <w:rsid w:val="00EB2486"/>
    <w:rsid w:val="00EB43C5"/>
    <w:rsid w:val="00EB6AC2"/>
    <w:rsid w:val="00EC66FE"/>
    <w:rsid w:val="00EC78C0"/>
    <w:rsid w:val="00ED3F3D"/>
    <w:rsid w:val="00EE0462"/>
    <w:rsid w:val="00EE7570"/>
    <w:rsid w:val="00EF1560"/>
    <w:rsid w:val="00EF3400"/>
    <w:rsid w:val="00EF4BFC"/>
    <w:rsid w:val="00F02AD7"/>
    <w:rsid w:val="00F05CD3"/>
    <w:rsid w:val="00F124FB"/>
    <w:rsid w:val="00F16BEC"/>
    <w:rsid w:val="00F20518"/>
    <w:rsid w:val="00F3156C"/>
    <w:rsid w:val="00F32F9E"/>
    <w:rsid w:val="00F41BD4"/>
    <w:rsid w:val="00F42FE1"/>
    <w:rsid w:val="00F5100D"/>
    <w:rsid w:val="00F5334B"/>
    <w:rsid w:val="00F56B6C"/>
    <w:rsid w:val="00F715B6"/>
    <w:rsid w:val="00F71688"/>
    <w:rsid w:val="00F75DAC"/>
    <w:rsid w:val="00F82A49"/>
    <w:rsid w:val="00F82EEF"/>
    <w:rsid w:val="00F902D2"/>
    <w:rsid w:val="00F96359"/>
    <w:rsid w:val="00F96D40"/>
    <w:rsid w:val="00FA0DE2"/>
    <w:rsid w:val="00FB0270"/>
    <w:rsid w:val="00FB1262"/>
    <w:rsid w:val="00FB2F47"/>
    <w:rsid w:val="00FB43E1"/>
    <w:rsid w:val="00FB669B"/>
    <w:rsid w:val="00FC05BB"/>
    <w:rsid w:val="00FC12CA"/>
    <w:rsid w:val="00FD123B"/>
    <w:rsid w:val="00FD3993"/>
    <w:rsid w:val="00FD539A"/>
    <w:rsid w:val="00FE00ED"/>
    <w:rsid w:val="00FE45BE"/>
    <w:rsid w:val="00FE45DB"/>
    <w:rsid w:val="00FE5B8A"/>
    <w:rsid w:val="00FE6A48"/>
    <w:rsid w:val="00FF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DD6348-60A2-404D-84EA-4A8FA10B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591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CA4591"/>
    <w:pPr>
      <w:keepNext/>
      <w:outlineLvl w:val="0"/>
    </w:pPr>
    <w:rPr>
      <w:b/>
    </w:rPr>
  </w:style>
  <w:style w:type="paragraph" w:styleId="Heading2">
    <w:name w:val="heading 2"/>
    <w:aliases w:val="Heading_1.1"/>
    <w:basedOn w:val="Normal"/>
    <w:next w:val="Normal"/>
    <w:qFormat/>
    <w:rsid w:val="006C3BEE"/>
    <w:pPr>
      <w:keepNext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CA4591"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CA4591"/>
    <w:pPr>
      <w:keepNext/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CA4591"/>
    <w:pPr>
      <w:keepNext/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CA4591"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A4591"/>
    <w:pPr>
      <w:jc w:val="center"/>
    </w:pPr>
    <w:rPr>
      <w:lang w:val="en-US"/>
    </w:rPr>
  </w:style>
  <w:style w:type="paragraph" w:styleId="BodyTextIndent">
    <w:name w:val="Body Text Indent"/>
    <w:basedOn w:val="Normal"/>
    <w:rsid w:val="00CA4591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rsid w:val="00CA4591"/>
    <w:pPr>
      <w:ind w:left="1080"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rsid w:val="00CA459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CA4591"/>
  </w:style>
  <w:style w:type="paragraph" w:styleId="BodyText2">
    <w:name w:val="Body Text 2"/>
    <w:basedOn w:val="Normal"/>
    <w:rsid w:val="00CA4591"/>
    <w:pPr>
      <w:jc w:val="both"/>
    </w:pPr>
  </w:style>
  <w:style w:type="paragraph" w:styleId="Footer">
    <w:name w:val="footer"/>
    <w:basedOn w:val="Normal"/>
    <w:link w:val="FooterChar"/>
    <w:uiPriority w:val="99"/>
    <w:rsid w:val="00CA45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4591"/>
  </w:style>
  <w:style w:type="paragraph" w:styleId="BodyTextIndent3">
    <w:name w:val="Body Text Indent 3"/>
    <w:basedOn w:val="Normal"/>
    <w:rsid w:val="00CA4591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rsid w:val="00CA4591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rsid w:val="00CA4591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sid w:val="00CA4591"/>
    <w:rPr>
      <w:color w:val="0000FF"/>
      <w:u w:val="single"/>
    </w:rPr>
  </w:style>
  <w:style w:type="paragraph" w:styleId="BlockText">
    <w:name w:val="Block Text"/>
    <w:basedOn w:val="Normal"/>
    <w:rsid w:val="00CA4591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character" w:styleId="FollowedHyperlink">
    <w:name w:val="FollowedHyperlink"/>
    <w:rsid w:val="00E31EFC"/>
    <w:rPr>
      <w:color w:val="800080"/>
      <w:u w:val="single"/>
    </w:rPr>
  </w:style>
  <w:style w:type="paragraph" w:styleId="BalloonText">
    <w:name w:val="Balloon Text"/>
    <w:basedOn w:val="Normal"/>
    <w:semiHidden/>
    <w:rsid w:val="00A529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03C6"/>
    <w:pPr>
      <w:ind w:left="720"/>
    </w:pPr>
  </w:style>
  <w:style w:type="paragraph" w:customStyle="1" w:styleId="Style1">
    <w:name w:val="Style1"/>
    <w:basedOn w:val="Title"/>
    <w:link w:val="Style1Char"/>
    <w:qFormat/>
    <w:rsid w:val="00601979"/>
    <w:pPr>
      <w:jc w:val="left"/>
    </w:pPr>
    <w:rPr>
      <w:b/>
      <w:sz w:val="32"/>
      <w:szCs w:val="32"/>
    </w:rPr>
  </w:style>
  <w:style w:type="paragraph" w:styleId="EndnoteText">
    <w:name w:val="endnote text"/>
    <w:basedOn w:val="Normal"/>
    <w:link w:val="EndnoteTextChar"/>
    <w:rsid w:val="00601979"/>
    <w:rPr>
      <w:sz w:val="20"/>
    </w:rPr>
  </w:style>
  <w:style w:type="character" w:customStyle="1" w:styleId="TitleChar">
    <w:name w:val="Title Char"/>
    <w:link w:val="Title"/>
    <w:rsid w:val="00601979"/>
    <w:rPr>
      <w:sz w:val="24"/>
      <w:lang w:bidi="ar-SA"/>
    </w:rPr>
  </w:style>
  <w:style w:type="character" w:customStyle="1" w:styleId="Style1Char">
    <w:name w:val="Style1 Char"/>
    <w:link w:val="Style1"/>
    <w:rsid w:val="00601979"/>
    <w:rPr>
      <w:b/>
      <w:sz w:val="32"/>
      <w:szCs w:val="32"/>
      <w:lang w:bidi="ar-SA"/>
    </w:rPr>
  </w:style>
  <w:style w:type="character" w:customStyle="1" w:styleId="EndnoteTextChar">
    <w:name w:val="Endnote Text Char"/>
    <w:link w:val="EndnoteText"/>
    <w:rsid w:val="00601979"/>
    <w:rPr>
      <w:lang w:val="en-GB" w:bidi="ar-SA"/>
    </w:rPr>
  </w:style>
  <w:style w:type="character" w:styleId="EndnoteReference">
    <w:name w:val="endnote reference"/>
    <w:rsid w:val="00601979"/>
    <w:rPr>
      <w:vertAlign w:val="superscript"/>
    </w:rPr>
  </w:style>
  <w:style w:type="character" w:customStyle="1" w:styleId="HeaderChar">
    <w:name w:val="Header Char"/>
    <w:link w:val="Header"/>
    <w:uiPriority w:val="99"/>
    <w:rsid w:val="009C7245"/>
    <w:rPr>
      <w:sz w:val="24"/>
      <w:lang w:val="en-GB" w:bidi="ar-SA"/>
    </w:rPr>
  </w:style>
  <w:style w:type="paragraph" w:styleId="TableofFigures">
    <w:name w:val="table of figures"/>
    <w:basedOn w:val="Normal"/>
    <w:next w:val="Normal"/>
    <w:rsid w:val="00601979"/>
  </w:style>
  <w:style w:type="character" w:customStyle="1" w:styleId="FooterChar">
    <w:name w:val="Footer Char"/>
    <w:link w:val="Footer"/>
    <w:uiPriority w:val="99"/>
    <w:rsid w:val="008F67A1"/>
    <w:rPr>
      <w:sz w:val="24"/>
      <w:lang w:val="en-GB" w:bidi="ar-SA"/>
    </w:rPr>
  </w:style>
  <w:style w:type="paragraph" w:customStyle="1" w:styleId="Heding01">
    <w:name w:val="Heding_01"/>
    <w:basedOn w:val="Heading1"/>
    <w:link w:val="Heding01Char"/>
    <w:qFormat/>
    <w:rsid w:val="00370A64"/>
    <w:rPr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A64"/>
    <w:pPr>
      <w:keepLines/>
      <w:spacing w:before="480" w:line="276" w:lineRule="auto"/>
      <w:outlineLvl w:val="9"/>
    </w:pPr>
    <w:rPr>
      <w:rFonts w:ascii="Cambria" w:hAnsi="Cambria" w:cs="Latha"/>
      <w:bCs/>
      <w:color w:val="365F91"/>
      <w:sz w:val="28"/>
      <w:szCs w:val="28"/>
      <w:lang w:val="en-US"/>
    </w:rPr>
  </w:style>
  <w:style w:type="character" w:customStyle="1" w:styleId="Heading1Char">
    <w:name w:val="Heading 1 Char"/>
    <w:link w:val="Heading1"/>
    <w:rsid w:val="007055CB"/>
    <w:rPr>
      <w:b/>
      <w:sz w:val="24"/>
      <w:lang w:val="en-GB" w:bidi="ar-SA"/>
    </w:rPr>
  </w:style>
  <w:style w:type="character" w:customStyle="1" w:styleId="Heding01Char">
    <w:name w:val="Heding 01 Char"/>
    <w:link w:val="Heding01"/>
    <w:rsid w:val="007055CB"/>
    <w:rPr>
      <w:b/>
      <w:sz w:val="24"/>
      <w:lang w:val="en-GB" w:bidi="ar-SA"/>
    </w:rPr>
  </w:style>
  <w:style w:type="paragraph" w:styleId="TOC1">
    <w:name w:val="toc 1"/>
    <w:basedOn w:val="Normal"/>
    <w:next w:val="Normal"/>
    <w:autoRedefine/>
    <w:uiPriority w:val="39"/>
    <w:rsid w:val="00370A64"/>
  </w:style>
  <w:style w:type="paragraph" w:styleId="TOC2">
    <w:name w:val="toc 2"/>
    <w:basedOn w:val="Normal"/>
    <w:next w:val="Normal"/>
    <w:autoRedefine/>
    <w:uiPriority w:val="39"/>
    <w:rsid w:val="00E831F7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A30CD-D730-4BF4-8B3D-D972183D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DELL</cp:lastModifiedBy>
  <cp:revision>8</cp:revision>
  <cp:lastPrinted>2010-01-21T05:27:00Z</cp:lastPrinted>
  <dcterms:created xsi:type="dcterms:W3CDTF">2011-01-27T06:31:00Z</dcterms:created>
  <dcterms:modified xsi:type="dcterms:W3CDTF">2017-01-26T14:41:00Z</dcterms:modified>
</cp:coreProperties>
</file>